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Julie Marie Heggdal Bjerkeseth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Hans-Petter Larsen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Christoffer Bro Sørensen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Veronika Djupvik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Erik-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Anant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Stedjan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Narayan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Håkon Thorstensen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Md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Rizwan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Odin Celius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Jonas Økern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Duy Tan Huynh Tran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Ingrid Sørdal Volden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Hanne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Mørkeseth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Ragnhild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Skjoldli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Håkon Flisnes Johansen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Sigri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Aas Anda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Eivind Andreas Strømsodd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Simon Andreas Hoff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Jon Framhus Hole-Drabløs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Vegard Andre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Skagseth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Fredrik Lindberg Strupe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Robin Sundseth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Gjermstad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Bjørn Gjertsen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Anita Klavenes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Jørn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Bøni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Hofstad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Eirik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Haneset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Nygård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Benedikte Emilie Vindstad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Ane Thoresen Malme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Aurora Haraldsen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Marie Eugenie Edvardsen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Emilie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Kjenstadbakk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Martha Kristine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Rindarøy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Drågen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Fornavn Etternavn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Håkon Skogland Halvorsen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Guro Solberg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Ella Margrethe Mørk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Kindberg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Karl Magnus Eilertsen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Ylvisaker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Marita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Gresseth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Anders Bø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Trine Ånestad Røer</w:t>
      </w:r>
    </w:p>
    <w:p w:rsidR="009A568D" w:rsidRPr="009A568D" w:rsidDel="006D6DD3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del w:id="0" w:author="Hana Gustafsson" w:date="2019-09-02T10:00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del w:id="1" w:author="Hana Gustafsson" w:date="2019-09-02T10:00:00Z">
        <w:r w:rsidRPr="009A568D" w:rsidDel="006D6DD3"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delText>Kristina Ryeng Simavik</w:delText>
        </w:r>
      </w:del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Øystein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Tormodsen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Nygård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Paul Vik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Emma Sofie Skarstein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Mathias Opland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Neshat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Zahraie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Simen Bjorvand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Charles Sørbø Edvardsen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Eirik Dobloug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Haandlykken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Ole Alexander Hole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Martine Halvorsen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Sønju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Thomas Vatn Bjørge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Johan Moan Dalene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Siv Marie Johansen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Mcdougall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Martin Madsen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Espen Haugsdal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Ida Turøy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Fredrik Nils Aas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lastRenderedPageBreak/>
        <w:t xml:space="preserve">Vilde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Teksum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Henrik Andresen Kiær</w:t>
      </w:r>
    </w:p>
    <w:p w:rsidR="009A568D" w:rsidRPr="009A568D" w:rsidDel="001E14E5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del w:id="2" w:author="Hana Gustafsson" w:date="2019-09-02T10:04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del w:id="3" w:author="Hana Gustafsson" w:date="2019-09-02T10:04:00Z">
        <w:r w:rsidRPr="009A568D" w:rsidDel="001E14E5"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delText>Sigrid Steinsli Austad</w:delText>
        </w:r>
      </w:del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Maria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Thonhaugen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Raastad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Massoud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Ibraheem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Jarl Bernhard Berg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Kjølseth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Eivind Lie Andreassen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Håvard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Bærug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Sophie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Seehuus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Berg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Vetle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Kallåk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Ida Byrkjeland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Ylva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Nagelhus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Haugen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Håkon Yssen Rørstad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Sandeep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Prakash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Øystein Nicolay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Diserud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Haakon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Jørlo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Haugerud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Camilla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Sundsbakk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Morten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Bujordet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Jonas Tveit Hinna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Shahzeb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Talib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Syed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Øyvind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Onestad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Olsen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Fredrik Elgsaas Alnæs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Ingrid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Kongelf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Stine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Forås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Hanne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Dalsvåg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Marte Løkken Myrvold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Kevin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Dinulong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Meyer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Andrea Hillestad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Henrik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Bjering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Strand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Herman Kristian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Dieset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Marian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Helcl</w:t>
      </w:r>
      <w:proofErr w:type="spellEnd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Øverli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Thea Svenkerud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Rydjord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Erik Sefland Samuelsen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Vegard Mikkelsen Bjerkeli</w:t>
      </w:r>
    </w:p>
    <w:p w:rsidR="009A568D" w:rsidRPr="009A568D" w:rsidDel="00A56442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del w:id="4" w:author="Hana Gustafsson" w:date="2019-08-29T12:16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del w:id="5" w:author="Hana Gustafsson" w:date="2019-08-29T12:16:00Z">
        <w:r w:rsidRPr="009A568D" w:rsidDel="00A56442"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delText>Berit Guttorm Hamnvik</w:delText>
        </w:r>
      </w:del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Mathilde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Bergerskogen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Vegard Viken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Kallset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Vegard Aulie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Sondre Ninive Andersen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Erik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Liodden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Henrik </w:t>
      </w:r>
      <w:proofErr w:type="spellStart"/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Nyholm</w:t>
      </w:r>
      <w:proofErr w:type="spellEnd"/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Jan Eskil Flåm</w:t>
      </w:r>
    </w:p>
    <w:p w:rsidR="009A568D" w:rsidRPr="009A568D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Olav Biørnstad</w:t>
      </w:r>
    </w:p>
    <w:p w:rsidR="009A568D" w:rsidRPr="00A328A2" w:rsidRDefault="009A568D" w:rsidP="009A5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9A568D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Sindre Løining Skaar</w:t>
      </w:r>
    </w:p>
    <w:p w:rsidR="007C036E" w:rsidRPr="00A328A2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Signe Onstad Sævareid</w:t>
      </w:r>
    </w:p>
    <w:p w:rsidR="007C036E" w:rsidRPr="00A328A2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proofErr w:type="spellStart"/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Mahyar</w:t>
      </w:r>
      <w:proofErr w:type="spellEnd"/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</w:t>
      </w:r>
      <w:proofErr w:type="spellStart"/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Farmahini</w:t>
      </w:r>
      <w:proofErr w:type="spellEnd"/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 </w:t>
      </w:r>
      <w:proofErr w:type="spellStart"/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Farahani</w:t>
      </w:r>
      <w:proofErr w:type="spellEnd"/>
    </w:p>
    <w:p w:rsidR="007C036E" w:rsidRPr="00A328A2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Håvar Johan Junker</w:t>
      </w:r>
    </w:p>
    <w:p w:rsidR="007C036E" w:rsidRPr="00A328A2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Jesper Langlo</w:t>
      </w:r>
    </w:p>
    <w:p w:rsidR="007C036E" w:rsidRPr="00A328A2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 xml:space="preserve">Simen </w:t>
      </w:r>
      <w:proofErr w:type="spellStart"/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Ringdahl</w:t>
      </w:r>
      <w:proofErr w:type="spellEnd"/>
    </w:p>
    <w:p w:rsidR="007C036E" w:rsidRPr="00A328A2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Ann Kristin Lagmannsveen</w:t>
      </w:r>
    </w:p>
    <w:p w:rsidR="007C036E" w:rsidRPr="00A328A2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Haakon Syslak</w:t>
      </w:r>
    </w:p>
    <w:p w:rsidR="007C036E" w:rsidRPr="00A328A2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Simen Nygard</w:t>
      </w:r>
    </w:p>
    <w:p w:rsidR="007C036E" w:rsidRPr="00A328A2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Nina Lindholm</w:t>
      </w:r>
    </w:p>
    <w:p w:rsidR="007C036E" w:rsidRDefault="007C036E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6" w:author="Hana Gustafsson" w:date="2019-08-29T12:20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r w:rsidRPr="00A328A2"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t>Magnus Myrmo Osberg</w:t>
      </w:r>
    </w:p>
    <w:p w:rsidR="00A56442" w:rsidRDefault="00A56442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7" w:author="Hana Gustafsson" w:date="2019-08-29T12:20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proofErr w:type="spellStart"/>
      <w:ins w:id="8" w:author="Hana Gustafsson" w:date="2019-08-29T12:20:00Z"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>Abhishek</w:t>
        </w:r>
        <w:proofErr w:type="spellEnd"/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 xml:space="preserve"> </w:t>
        </w:r>
        <w:proofErr w:type="spellStart"/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>Banerjee</w:t>
        </w:r>
        <w:proofErr w:type="spellEnd"/>
      </w:ins>
    </w:p>
    <w:p w:rsidR="00A56442" w:rsidRDefault="00A56442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9" w:author="Hana Gustafsson" w:date="2019-08-29T12:25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ins w:id="10" w:author="Hana Gustafsson" w:date="2019-08-29T12:21:00Z"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>Lars-Kristian Nj</w:t>
        </w:r>
      </w:ins>
      <w:ins w:id="11" w:author="Hana Gustafsson" w:date="2019-08-29T12:22:00Z"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>åstad</w:t>
        </w:r>
      </w:ins>
    </w:p>
    <w:p w:rsidR="00A56442" w:rsidRDefault="00A56442" w:rsidP="007C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2" w:author="Hana Gustafsson" w:date="2019-09-02T10:03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ins w:id="13" w:author="Hana Gustafsson" w:date="2019-08-29T12:25:00Z"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>Signe Birch Moltu</w:t>
        </w:r>
      </w:ins>
    </w:p>
    <w:p w:rsidR="00D8382D" w:rsidRDefault="00D8382D" w:rsidP="00D83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4" w:author="Hana Gustafsson" w:date="2019-09-03T08:09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ins w:id="15" w:author="Hana Gustafsson" w:date="2019-09-02T10:03:00Z">
        <w:r w:rsidRPr="00406278"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lastRenderedPageBreak/>
          <w:t>Jenny Malm Rasmussen</w:t>
        </w:r>
      </w:ins>
    </w:p>
    <w:p w:rsidR="008B5734" w:rsidRDefault="008B5734" w:rsidP="00D83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6" w:author="Hana Gustafsson" w:date="2019-09-04T08:21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ins w:id="17" w:author="Hana Gustafsson" w:date="2019-09-03T08:09:00Z"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>Mathias Lundteigen Mohus</w:t>
        </w:r>
      </w:ins>
    </w:p>
    <w:p w:rsidR="00CE23F5" w:rsidRDefault="00CE23F5" w:rsidP="00D83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8" w:author="Hana Gustafsson" w:date="2019-09-04T14:58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ins w:id="19" w:author="Hana Gustafsson" w:date="2019-09-04T08:21:00Z"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 xml:space="preserve">Ekrem </w:t>
        </w:r>
        <w:proofErr w:type="spellStart"/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>Tiy</w:t>
        </w:r>
      </w:ins>
      <w:ins w:id="20" w:author="Hana Gustafsson" w:date="2019-09-04T08:22:00Z"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>ip</w:t>
        </w:r>
      </w:ins>
      <w:proofErr w:type="spellEnd"/>
    </w:p>
    <w:p w:rsidR="00925F35" w:rsidRDefault="00925F35" w:rsidP="00D83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21" w:author="Hana Gustafsson" w:date="2019-09-04T16:02:00Z"/>
          <w:rFonts w:ascii="Tahoma" w:eastAsia="Times New Roman" w:hAnsi="Tahoma" w:cs="Tahoma"/>
          <w:color w:val="000000"/>
          <w:sz w:val="20"/>
          <w:szCs w:val="19"/>
          <w:lang w:eastAsia="nb-NO"/>
        </w:rPr>
      </w:pPr>
      <w:ins w:id="22" w:author="Hana Gustafsson" w:date="2019-09-04T14:58:00Z">
        <w:r>
          <w:rPr>
            <w:rFonts w:ascii="Tahoma" w:eastAsia="Times New Roman" w:hAnsi="Tahoma" w:cs="Tahoma"/>
            <w:color w:val="000000"/>
            <w:sz w:val="20"/>
            <w:szCs w:val="19"/>
            <w:lang w:eastAsia="nb-NO"/>
          </w:rPr>
          <w:t>Stian Fiskvik</w:t>
        </w:r>
      </w:ins>
    </w:p>
    <w:p w:rsidR="003134C2" w:rsidRDefault="003134C2" w:rsidP="00313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23" w:author="Hana Gustafsson" w:date="2019-09-04T16:13:00Z"/>
          <w:rFonts w:eastAsia="Times New Roman" w:cstheme="minorHAnsi"/>
          <w:color w:val="000000"/>
          <w:lang w:eastAsia="nb-NO"/>
        </w:rPr>
      </w:pPr>
      <w:ins w:id="24" w:author="Hana Gustafsson" w:date="2019-09-04T16:02:00Z">
        <w:r w:rsidRPr="00A6471A">
          <w:rPr>
            <w:rFonts w:eastAsia="Times New Roman" w:cstheme="minorHAnsi"/>
            <w:color w:val="000000"/>
            <w:lang w:eastAsia="nb-NO"/>
          </w:rPr>
          <w:t xml:space="preserve">Bård </w:t>
        </w:r>
        <w:proofErr w:type="spellStart"/>
        <w:r w:rsidRPr="00A6471A">
          <w:rPr>
            <w:rFonts w:eastAsia="Times New Roman" w:cstheme="minorHAnsi"/>
            <w:color w:val="000000"/>
            <w:lang w:eastAsia="nb-NO"/>
          </w:rPr>
          <w:t>Skogedal</w:t>
        </w:r>
        <w:proofErr w:type="spellEnd"/>
        <w:r w:rsidRPr="00A6471A">
          <w:rPr>
            <w:rFonts w:eastAsia="Times New Roman" w:cstheme="minorHAnsi"/>
            <w:color w:val="000000"/>
            <w:lang w:eastAsia="nb-NO"/>
          </w:rPr>
          <w:t xml:space="preserve"> Bergerud</w:t>
        </w:r>
      </w:ins>
    </w:p>
    <w:p w:rsidR="005E0385" w:rsidRDefault="005E0385" w:rsidP="005E0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25" w:author="Hana Gustafsson" w:date="2019-09-06T09:43:00Z"/>
          <w:rFonts w:eastAsia="Times New Roman" w:cstheme="minorHAnsi"/>
          <w:color w:val="000000"/>
          <w:lang w:eastAsia="nb-NO"/>
        </w:rPr>
      </w:pPr>
      <w:ins w:id="26" w:author="Hana Gustafsson" w:date="2019-09-04T16:13:00Z">
        <w:r w:rsidRPr="00A6471A">
          <w:rPr>
            <w:rFonts w:eastAsia="Times New Roman" w:cstheme="minorHAnsi"/>
            <w:color w:val="000000"/>
            <w:lang w:eastAsia="nb-NO"/>
          </w:rPr>
          <w:t>Martin Berger</w:t>
        </w:r>
      </w:ins>
    </w:p>
    <w:p w:rsidR="006270BC" w:rsidRPr="00F23042" w:rsidRDefault="006270BC" w:rsidP="005E0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27" w:author="Hana Gustafsson" w:date="2019-09-08T11:09:00Z"/>
          <w:rFonts w:eastAsia="Times New Roman" w:cstheme="minorHAnsi"/>
          <w:color w:val="000000"/>
          <w:lang w:eastAsia="nb-NO"/>
          <w:rPrChange w:id="28" w:author="Hana Gustafsson" w:date="2019-09-08T11:09:00Z">
            <w:rPr>
              <w:ins w:id="29" w:author="Hana Gustafsson" w:date="2019-09-08T11:09:00Z"/>
              <w:rFonts w:eastAsia="Times New Roman"/>
              <w:color w:val="000000"/>
            </w:rPr>
          </w:rPrChange>
        </w:rPr>
      </w:pPr>
      <w:ins w:id="30" w:author="Hana Gustafsson" w:date="2019-09-06T09:43:00Z">
        <w:r>
          <w:rPr>
            <w:rFonts w:eastAsia="Times New Roman"/>
            <w:color w:val="000000"/>
          </w:rPr>
          <w:t>Didrik Severin Hagen Grove</w:t>
        </w:r>
      </w:ins>
    </w:p>
    <w:p w:rsidR="00F23042" w:rsidRPr="00A6471A" w:rsidRDefault="00F23042" w:rsidP="005E0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31" w:author="Hana Gustafsson" w:date="2019-09-04T16:13:00Z"/>
          <w:rFonts w:eastAsia="Times New Roman" w:cstheme="minorHAnsi"/>
          <w:color w:val="000000"/>
          <w:lang w:eastAsia="nb-NO"/>
        </w:rPr>
      </w:pPr>
      <w:ins w:id="32" w:author="Hana Gustafsson" w:date="2019-09-08T11:09:00Z">
        <w:r>
          <w:rPr>
            <w:rFonts w:eastAsia="Times New Roman"/>
            <w:color w:val="000000"/>
          </w:rPr>
          <w:t>Lisa Gabrielsen</w:t>
        </w:r>
      </w:ins>
      <w:bookmarkStart w:id="33" w:name="_GoBack"/>
      <w:bookmarkEnd w:id="33"/>
    </w:p>
    <w:p w:rsidR="005E0385" w:rsidRPr="00A6471A" w:rsidRDefault="005E0385">
      <w:pPr>
        <w:shd w:val="clear" w:color="auto" w:fill="FFFFFF"/>
        <w:spacing w:before="100" w:beforeAutospacing="1" w:after="100" w:afterAutospacing="1" w:line="240" w:lineRule="auto"/>
        <w:ind w:left="720"/>
        <w:rPr>
          <w:ins w:id="34" w:author="Hana Gustafsson" w:date="2019-09-04T16:02:00Z"/>
          <w:rFonts w:eastAsia="Times New Roman" w:cstheme="minorHAnsi"/>
          <w:color w:val="000000"/>
          <w:lang w:eastAsia="nb-NO"/>
        </w:rPr>
        <w:pPrChange w:id="35" w:author="Hana Gustafsson" w:date="2019-09-04T16:13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:rsidR="003134C2" w:rsidRDefault="003134C2">
      <w:pPr>
        <w:shd w:val="clear" w:color="auto" w:fill="FFFFFF"/>
        <w:spacing w:before="100" w:beforeAutospacing="1" w:after="100" w:afterAutospacing="1" w:line="240" w:lineRule="auto"/>
        <w:ind w:left="720"/>
        <w:rPr>
          <w:ins w:id="36" w:author="Hana Gustafsson" w:date="2019-09-04T14:54:00Z"/>
          <w:rFonts w:ascii="Tahoma" w:eastAsia="Times New Roman" w:hAnsi="Tahoma" w:cs="Tahoma"/>
          <w:color w:val="000000"/>
          <w:sz w:val="20"/>
          <w:szCs w:val="19"/>
          <w:lang w:eastAsia="nb-NO"/>
        </w:rPr>
        <w:pPrChange w:id="37" w:author="Hana Gustafsson" w:date="2019-09-04T16:02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:rsidR="00112AFF" w:rsidRPr="00406278" w:rsidRDefault="00112AFF">
      <w:pPr>
        <w:shd w:val="clear" w:color="auto" w:fill="FFFFFF"/>
        <w:spacing w:before="100" w:beforeAutospacing="1" w:after="100" w:afterAutospacing="1" w:line="240" w:lineRule="auto"/>
        <w:ind w:left="360"/>
        <w:rPr>
          <w:ins w:id="38" w:author="Hana Gustafsson" w:date="2019-09-02T10:03:00Z"/>
          <w:rFonts w:ascii="Tahoma" w:eastAsia="Times New Roman" w:hAnsi="Tahoma" w:cs="Tahoma"/>
          <w:color w:val="000000"/>
          <w:sz w:val="20"/>
          <w:szCs w:val="19"/>
          <w:lang w:eastAsia="nb-NO"/>
        </w:rPr>
        <w:pPrChange w:id="39" w:author="Hana Gustafsson" w:date="2019-09-04T14:54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:rsidR="00D8382D" w:rsidRPr="00A328A2" w:rsidRDefault="00D838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0"/>
          <w:szCs w:val="19"/>
          <w:lang w:eastAsia="nb-NO"/>
        </w:rPr>
        <w:pPrChange w:id="40" w:author="Hana Gustafsson" w:date="2019-09-03T08:09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:rsidR="007E6DD4" w:rsidRPr="009A568D" w:rsidRDefault="007E6DD4" w:rsidP="009A568D"/>
    <w:sectPr w:rsidR="007E6DD4" w:rsidRPr="009A56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A95" w:rsidRDefault="00176A95" w:rsidP="00176A95">
      <w:pPr>
        <w:spacing w:after="0" w:line="240" w:lineRule="auto"/>
      </w:pPr>
      <w:r>
        <w:separator/>
      </w:r>
    </w:p>
  </w:endnote>
  <w:endnote w:type="continuationSeparator" w:id="0">
    <w:p w:rsidR="00176A95" w:rsidRDefault="00176A95" w:rsidP="0017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2472825"/>
      <w:docPartObj>
        <w:docPartGallery w:val="Page Numbers (Bottom of Page)"/>
        <w:docPartUnique/>
      </w:docPartObj>
    </w:sdtPr>
    <w:sdtEndPr/>
    <w:sdtContent>
      <w:p w:rsidR="00176A95" w:rsidRDefault="00176A9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6A95" w:rsidRDefault="0017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A95" w:rsidRDefault="00176A95" w:rsidP="00176A95">
      <w:pPr>
        <w:spacing w:after="0" w:line="240" w:lineRule="auto"/>
      </w:pPr>
      <w:r>
        <w:separator/>
      </w:r>
    </w:p>
  </w:footnote>
  <w:footnote w:type="continuationSeparator" w:id="0">
    <w:p w:rsidR="00176A95" w:rsidRDefault="00176A95" w:rsidP="00176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36E" w:rsidRDefault="007C036E" w:rsidP="007C036E">
    <w:pPr>
      <w:pStyle w:val="Header"/>
    </w:pPr>
    <w:r>
      <w:t>SPRÅK3501 / Fall 2019 / Group B</w:t>
    </w:r>
  </w:p>
  <w:p w:rsidR="007C036E" w:rsidRDefault="007C0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5B4C"/>
    <w:multiLevelType w:val="multilevel"/>
    <w:tmpl w:val="7E66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a Gustafsson">
    <w15:presenceInfo w15:providerId="AD" w15:userId="S::hanag@ntnu.no::bf91d2c9-2bae-40c6-a9fa-80a62432d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D4"/>
    <w:rsid w:val="00112AFF"/>
    <w:rsid w:val="00176A95"/>
    <w:rsid w:val="001A4040"/>
    <w:rsid w:val="001E14E5"/>
    <w:rsid w:val="003134C2"/>
    <w:rsid w:val="005E0385"/>
    <w:rsid w:val="005E3778"/>
    <w:rsid w:val="006270BC"/>
    <w:rsid w:val="006D6DD3"/>
    <w:rsid w:val="00783A13"/>
    <w:rsid w:val="007C036E"/>
    <w:rsid w:val="007E6DD4"/>
    <w:rsid w:val="008B5734"/>
    <w:rsid w:val="00925F35"/>
    <w:rsid w:val="009A568D"/>
    <w:rsid w:val="00A328A2"/>
    <w:rsid w:val="00A56442"/>
    <w:rsid w:val="00CE23F5"/>
    <w:rsid w:val="00D8382D"/>
    <w:rsid w:val="00F2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5628"/>
  <w15:chartTrackingRefBased/>
  <w15:docId w15:val="{11984794-E73A-46E7-A8E1-F6A718F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A95"/>
  </w:style>
  <w:style w:type="paragraph" w:styleId="Footer">
    <w:name w:val="footer"/>
    <w:basedOn w:val="Normal"/>
    <w:link w:val="FooterChar"/>
    <w:uiPriority w:val="99"/>
    <w:unhideWhenUsed/>
    <w:rsid w:val="00176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A95"/>
  </w:style>
  <w:style w:type="paragraph" w:styleId="BalloonText">
    <w:name w:val="Balloon Text"/>
    <w:basedOn w:val="Normal"/>
    <w:link w:val="BalloonTextChar"/>
    <w:uiPriority w:val="99"/>
    <w:semiHidden/>
    <w:unhideWhenUsed/>
    <w:rsid w:val="008B5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Gustafsson</dc:creator>
  <cp:keywords/>
  <dc:description/>
  <cp:lastModifiedBy>Hana Gustafsson</cp:lastModifiedBy>
  <cp:revision>17</cp:revision>
  <dcterms:created xsi:type="dcterms:W3CDTF">2019-08-25T13:14:00Z</dcterms:created>
  <dcterms:modified xsi:type="dcterms:W3CDTF">2019-09-08T09:09:00Z</dcterms:modified>
</cp:coreProperties>
</file>